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rPr>
          <w:sz w:val="21"/>
          <w:szCs w:val="21"/>
          <w:highlight w:val="white"/>
        </w:rPr>
      </w:pPr>
      <w:commentRangeStart w:id="0"/>
      <w:r w:rsidDel="00000000" w:rsidR="00000000" w:rsidRPr="00000000">
        <w:rPr>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del w:author="Miguel Calderon" w:id="0" w:date="2025-09-29T08:58:15Z"/>
          <w:sz w:val="21"/>
          <w:szCs w:val="21"/>
          <w:highlight w:val="white"/>
        </w:rPr>
      </w:pPr>
      <w:del w:author="Miguel Calderon" w:id="0" w:date="2025-09-29T08:58:15Z">
        <w:r w:rsidDel="00000000" w:rsidR="00000000" w:rsidRPr="00000000">
          <w:rPr>
            <w:sz w:val="21"/>
            <w:szCs w:val="21"/>
            <w:highlight w:val="white"/>
            <w:rtl w:val="0"/>
          </w:rPr>
          <w:delTex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Lorem ipsum dolor sit amet, consectetur adipiscing elit, sed do eiusmod tempor incididunt ut labore et dolore magna aliqua. </w:t>
      </w:r>
      <w:ins w:author="Miguel Calderon" w:id="1" w:date="2025-09-29T08:58:27Z">
        <w:r w:rsidDel="00000000" w:rsidR="00000000" w:rsidRPr="00000000">
          <w:rPr>
            <w:sz w:val="21"/>
            <w:szCs w:val="21"/>
            <w:highlight w:val="white"/>
            <w:rtl w:val="0"/>
          </w:rPr>
          <w:t xml:space="preserve">Do</w:t>
        </w:r>
      </w:ins>
      <w:del w:author="Miguel Calderon" w:id="1" w:date="2025-09-29T08:58:27Z">
        <w:r w:rsidDel="00000000" w:rsidR="00000000" w:rsidRPr="00000000">
          <w:rPr>
            <w:sz w:val="21"/>
            <w:szCs w:val="21"/>
            <w:highlight w:val="white"/>
            <w:rtl w:val="0"/>
          </w:rPr>
          <w:delText xml:space="preserve">Ut</w:delText>
        </w:r>
      </w:del>
      <w:r w:rsidDel="00000000" w:rsidR="00000000" w:rsidRPr="00000000">
        <w:rPr>
          <w:sz w:val="21"/>
          <w:szCs w:val="21"/>
          <w:highlight w:val="white"/>
          <w:rtl w:val="0"/>
        </w:rPr>
        <w:t xml:space="preserve">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ins w:author="Miguel Calderon" w:id="2" w:date="2025-09-29T08:58:32Z"/>
          <w:sz w:val="21"/>
          <w:szCs w:val="21"/>
          <w:highlight w:val="white"/>
        </w:rPr>
      </w:pPr>
      <w:r w:rsidDel="00000000" w:rsidR="00000000" w:rsidRPr="00000000">
        <w:rPr>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author="Miguel Calderon" w:id="2" w:date="2025-09-29T08:58:32Z">
        <w:r w:rsidDel="00000000" w:rsidR="00000000" w:rsidRPr="00000000">
          <w:rPr>
            <w:rtl w:val="0"/>
          </w:rPr>
        </w:r>
      </w:ins>
    </w:p>
    <w:p w:rsidR="00000000" w:rsidDel="00000000" w:rsidP="00000000" w:rsidRDefault="00000000" w:rsidRPr="00000000" w14:paraId="0000000A">
      <w:pPr>
        <w:rPr>
          <w:ins w:author="Miguel Calderon" w:id="2" w:date="2025-09-29T08:58:32Z"/>
          <w:sz w:val="21"/>
          <w:szCs w:val="21"/>
          <w:highlight w:val="white"/>
        </w:rPr>
      </w:pPr>
      <w:ins w:author="Miguel Calderon" w:id="2" w:date="2025-09-29T08:58:32Z">
        <w:r w:rsidDel="00000000" w:rsidR="00000000" w:rsidRPr="00000000">
          <w:rPr>
            <w:rtl w:val="0"/>
          </w:rPr>
        </w:r>
      </w:ins>
    </w:p>
    <w:p w:rsidR="00000000" w:rsidDel="00000000" w:rsidP="00000000" w:rsidRDefault="00000000" w:rsidRPr="00000000" w14:paraId="0000000B">
      <w:pPr>
        <w:rPr>
          <w:sz w:val="21"/>
          <w:szCs w:val="21"/>
          <w:highlight w:val="white"/>
        </w:rPr>
      </w:pPr>
      <w:ins w:author="Miguel Calderon" w:id="2" w:date="2025-09-29T08:58:32Z">
        <w:r w:rsidDel="00000000" w:rsidR="00000000" w:rsidRPr="00000000">
          <w:rPr>
            <w:sz w:val="21"/>
            <w:szCs w:val="21"/>
            <w:highlight w:val="white"/>
            <w:rtl w:val="0"/>
            <w:rPrChange w:author="Miguel Calderon" w:id="3" w:date="2025-09-29T08:58:32Z">
              <w:rPr>
                <w:sz w:val="21"/>
                <w:szCs w:val="21"/>
                <w:highlight w:val="white"/>
              </w:rPr>
            </w:rPrChange>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guel Calderon" w:id="0" w:date="2025-09-29T08:58:09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to second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